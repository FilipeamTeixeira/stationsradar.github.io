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3FBEC" w14:textId="77777777" w:rsidR="008238CE" w:rsidRDefault="008238CE" w:rsidP="008238CE">
      <w:pPr>
        <w:rPr>
          <w:rFonts w:ascii="Abadi" w:hAnsi="Abadi" w:cs="Times New Roman"/>
          <w:lang w:val="en-US"/>
        </w:rPr>
      </w:pPr>
      <w:r>
        <w:rPr>
          <w:rFonts w:ascii="Abadi" w:hAnsi="Abadi" w:cs="Times New Roman"/>
          <w:lang w:val="en-US"/>
        </w:rPr>
        <w:t>5.2 A closer look at the technological development process</w:t>
      </w:r>
    </w:p>
    <w:p w14:paraId="4D246DB1" w14:textId="77777777" w:rsidR="008238CE" w:rsidRPr="00E05B01" w:rsidRDefault="008238CE" w:rsidP="008238CE">
      <w:pPr>
        <w:rPr>
          <w:rFonts w:ascii="Abadi Extra Light" w:hAnsi="Abadi Extra Light" w:cs="Arial"/>
          <w:sz w:val="2"/>
          <w:szCs w:val="2"/>
          <w:lang w:val="en-US"/>
        </w:rPr>
      </w:pPr>
    </w:p>
    <w:p w14:paraId="0990FACB" w14:textId="77777777" w:rsidR="008238CE" w:rsidRDefault="008238CE" w:rsidP="008238CE">
      <w:pPr>
        <w:spacing w:line="276" w:lineRule="auto"/>
        <w:jc w:val="both"/>
        <w:rPr>
          <w:rFonts w:ascii="Abadi Extra Light" w:hAnsi="Abadi Extra Light"/>
          <w:lang w:val="en-US"/>
        </w:rPr>
      </w:pPr>
      <w:r>
        <w:rPr>
          <w:rFonts w:ascii="Abadi Extra Light" w:hAnsi="Abadi Extra Light"/>
          <w:lang w:val="en-US"/>
        </w:rPr>
        <w:t xml:space="preserve">The roots of </w:t>
      </w:r>
      <w:proofErr w:type="spellStart"/>
      <w:r>
        <w:rPr>
          <w:rFonts w:ascii="Abadi Extra Light" w:hAnsi="Abadi Extra Light"/>
          <w:lang w:val="en-US"/>
        </w:rPr>
        <w:t>StationRadar</w:t>
      </w:r>
      <w:proofErr w:type="spellEnd"/>
      <w:r>
        <w:rPr>
          <w:rFonts w:ascii="Abadi Extra Light" w:hAnsi="Abadi Extra Light"/>
          <w:lang w:val="en-US"/>
        </w:rPr>
        <w:t xml:space="preserve"> can be traced back to the preparatory work for the research presented in </w:t>
      </w:r>
      <w:proofErr w:type="spellStart"/>
      <w:r>
        <w:rPr>
          <w:rFonts w:ascii="Abadi Extra Light" w:hAnsi="Abadi Extra Light"/>
          <w:lang w:val="en-US"/>
        </w:rPr>
        <w:t>Caset</w:t>
      </w:r>
      <w:proofErr w:type="spellEnd"/>
      <w:r>
        <w:rPr>
          <w:rFonts w:ascii="Abadi Extra Light" w:hAnsi="Abadi Extra Light"/>
          <w:lang w:val="en-US"/>
        </w:rPr>
        <w:t xml:space="preserve"> et al. (forthcoming) (see Chapter 2). As part of this research, two network centrality measures (travel time centrality and transfer centrality) were calculated in R and were afterwards plotted on a web interface using the R packages called ‘Shiny’ and ‘Leaflet’. Later, in the run-up to the research presented in Chapter 3 (</w:t>
      </w:r>
      <w:proofErr w:type="spellStart"/>
      <w:r>
        <w:rPr>
          <w:rFonts w:ascii="Abadi Extra Light" w:hAnsi="Abadi Extra Light"/>
          <w:lang w:val="en-US"/>
        </w:rPr>
        <w:t>Caset</w:t>
      </w:r>
      <w:proofErr w:type="spellEnd"/>
      <w:r>
        <w:rPr>
          <w:rFonts w:ascii="Abadi Extra Light" w:hAnsi="Abadi Extra Light"/>
          <w:lang w:val="en-US"/>
        </w:rPr>
        <w:t xml:space="preserve"> et al. 2019), the radar diagrams were added to the web interface, along with the vector and raster layers</w:t>
      </w:r>
      <w:r>
        <w:rPr>
          <w:rStyle w:val="FootnoteReference"/>
          <w:rFonts w:ascii="Abadi Extra Light" w:hAnsi="Abadi Extra Light"/>
          <w:lang w:val="en-US"/>
        </w:rPr>
        <w:footnoteReference w:id="1"/>
      </w:r>
      <w:r>
        <w:rPr>
          <w:rFonts w:ascii="Abadi Extra Light" w:hAnsi="Abadi Extra Light"/>
          <w:lang w:val="en-US"/>
        </w:rPr>
        <w:t xml:space="preserve">, the data tables and the other informative tab pages that were present in the beta version of the tool (see Figure 26 for an illustration). </w:t>
      </w:r>
    </w:p>
    <w:p w14:paraId="19F1E8E8" w14:textId="04AE3192" w:rsidR="008238CE" w:rsidRDefault="008238CE" w:rsidP="008238CE">
      <w:pPr>
        <w:spacing w:line="276" w:lineRule="auto"/>
        <w:jc w:val="both"/>
        <w:rPr>
          <w:rFonts w:ascii="Abadi Extra Light" w:hAnsi="Abadi Extra Light"/>
          <w:lang w:val="en-US"/>
        </w:rPr>
      </w:pPr>
      <w:r>
        <w:rPr>
          <w:rFonts w:ascii="Abadi Extra Light" w:hAnsi="Abadi Extra Light"/>
          <w:lang w:val="en-US"/>
        </w:rPr>
        <w:t>The radar diagrams were created using the R package ‘ggplot2’ which is easy to use and allows for flexibility in terms of code modifications. For example, in order to create the radar diagrams, we built on the ‘polar graph’ template and hardcoded the appropriate widths of the diagram ‘slices’</w:t>
      </w:r>
      <w:r>
        <w:rPr>
          <w:rStyle w:val="FootnoteReference"/>
          <w:rFonts w:ascii="Abadi Extra Light" w:hAnsi="Abadi Extra Light"/>
          <w:lang w:val="en-US"/>
        </w:rPr>
        <w:footnoteReference w:id="2"/>
      </w:r>
      <w:r>
        <w:rPr>
          <w:rFonts w:ascii="Abadi Extra Light" w:hAnsi="Abadi Extra Light"/>
          <w:lang w:val="en-US"/>
        </w:rPr>
        <w:t xml:space="preserve">. </w:t>
      </w:r>
      <w:del w:id="2" w:author="Filipe Marques Teixeira" w:date="2019-08-29T14:12:00Z">
        <w:r w:rsidDel="007A3110">
          <w:rPr>
            <w:rFonts w:ascii="Abadi Extra Light" w:hAnsi="Abadi Extra Light"/>
            <w:lang w:val="en-US"/>
          </w:rPr>
          <w:delText>T</w:delText>
        </w:r>
        <w:r w:rsidRPr="006C2A07" w:rsidDel="007A3110">
          <w:rPr>
            <w:rFonts w:ascii="Abadi Extra Light" w:hAnsi="Abadi Extra Light"/>
            <w:shd w:val="clear" w:color="auto" w:fill="FFF2CC" w:themeFill="accent4" w:themeFillTint="33"/>
            <w:lang w:val="en-US"/>
          </w:rPr>
          <w:delText>he calculations take place on the side of…</w:delText>
        </w:r>
        <w:r w:rsidDel="007A3110">
          <w:rPr>
            <w:rFonts w:ascii="Abadi Extra Light" w:hAnsi="Abadi Extra Light"/>
            <w:shd w:val="clear" w:color="auto" w:fill="FFF2CC" w:themeFill="accent4" w:themeFillTint="33"/>
            <w:lang w:val="en-US"/>
          </w:rPr>
          <w:delText xml:space="preserve"> (…)</w:delText>
        </w:r>
        <w:r w:rsidRPr="006C2A07" w:rsidDel="007A3110">
          <w:rPr>
            <w:rFonts w:ascii="Abadi Extra Light" w:hAnsi="Abadi Extra Light"/>
            <w:shd w:val="clear" w:color="auto" w:fill="FFF2CC" w:themeFill="accent4" w:themeFillTint="33"/>
            <w:lang w:val="en-US"/>
          </w:rPr>
          <w:delText xml:space="preserve"> This has some limitations in terms of reactive capacity</w:delText>
        </w:r>
      </w:del>
      <w:ins w:id="3" w:author="Filipe Marques Teixeira" w:date="2019-08-29T14:12:00Z">
        <w:r w:rsidR="007A3110">
          <w:rPr>
            <w:rFonts w:ascii="Abadi Extra Light" w:hAnsi="Abadi Extra Light"/>
            <w:lang w:val="en-US"/>
          </w:rPr>
          <w:t xml:space="preserve">However, </w:t>
        </w:r>
      </w:ins>
      <w:ins w:id="4" w:author="Filipe Marques Teixeira" w:date="2019-08-29T14:27:00Z">
        <w:r w:rsidR="008E0E6F">
          <w:rPr>
            <w:rFonts w:ascii="Abadi Extra Light" w:hAnsi="Abadi Extra Light"/>
            <w:lang w:val="en-US"/>
          </w:rPr>
          <w:t xml:space="preserve">one of the limitations behind this approach, lies on </w:t>
        </w:r>
      </w:ins>
      <w:ins w:id="5" w:author="Filipe Marques Teixeira" w:date="2019-08-29T14:29:00Z">
        <w:r w:rsidR="002B5B40">
          <w:rPr>
            <w:rFonts w:ascii="Abadi Extra Light" w:hAnsi="Abadi Extra Light"/>
            <w:lang w:val="en-US"/>
          </w:rPr>
          <w:t>the fact that the Shiny Server Open Source version,</w:t>
        </w:r>
      </w:ins>
      <w:ins w:id="6" w:author="Filipe Marques Teixeira" w:date="2019-08-29T14:30:00Z">
        <w:r w:rsidR="002B5B40">
          <w:rPr>
            <w:rFonts w:ascii="Abadi Extra Light" w:hAnsi="Abadi Extra Light"/>
            <w:lang w:val="en-US"/>
          </w:rPr>
          <w:t xml:space="preserve"> doesn’t allow multiple processes to run in parallel</w:t>
        </w:r>
      </w:ins>
      <w:r>
        <w:rPr>
          <w:rFonts w:ascii="Abadi Extra Light" w:hAnsi="Abadi Extra Light"/>
          <w:lang w:val="en-US"/>
        </w:rPr>
        <w:t>. For example, imagine there are three users querying the website. Instead of simultaneously processing the queries, they are processed one after the other, which may in some cases result in sizeable loading time. Besides that, there are limited possibilities in terms of web design as there are certain website templates that you need to stick to.</w:t>
      </w:r>
      <w:ins w:id="7" w:author="Filipe Marques Teixeira" w:date="2019-08-29T14:30:00Z">
        <w:r w:rsidR="002B5B40">
          <w:rPr>
            <w:rFonts w:ascii="Abadi Extra Light" w:hAnsi="Abadi Extra Light"/>
            <w:lang w:val="en-US"/>
          </w:rPr>
          <w:t xml:space="preserve"> </w:t>
        </w:r>
      </w:ins>
      <w:ins w:id="8" w:author="Filipe Marques Teixeira" w:date="2019-08-29T14:34:00Z">
        <w:r w:rsidR="002B5B40">
          <w:rPr>
            <w:rFonts w:ascii="Abadi Extra Light" w:hAnsi="Abadi Extra Light"/>
            <w:lang w:val="en-US"/>
          </w:rPr>
          <w:t xml:space="preserve">Although it is still possible to change some templates by tweaking the </w:t>
        </w:r>
        <w:proofErr w:type="spellStart"/>
        <w:r w:rsidR="002B5B40">
          <w:rPr>
            <w:rFonts w:ascii="Abadi Extra Light" w:hAnsi="Abadi Extra Light"/>
            <w:lang w:val="en-US"/>
          </w:rPr>
          <w:t>css</w:t>
        </w:r>
        <w:proofErr w:type="spellEnd"/>
        <w:r w:rsidR="002B5B40">
          <w:rPr>
            <w:rFonts w:ascii="Abadi Extra Light" w:hAnsi="Abadi Extra Light"/>
            <w:lang w:val="en-US"/>
          </w:rPr>
          <w:t xml:space="preserve"> and html code, it is a cumbersome process </w:t>
        </w:r>
      </w:ins>
      <w:ins w:id="9" w:author="Filipe Marques Teixeira" w:date="2019-08-29T14:35:00Z">
        <w:r w:rsidR="002B5B40">
          <w:rPr>
            <w:rFonts w:ascii="Abadi Extra Light" w:hAnsi="Abadi Extra Light"/>
            <w:lang w:val="en-US"/>
          </w:rPr>
          <w:t>which still does not allow a full customization of the website.</w:t>
        </w:r>
      </w:ins>
      <w:del w:id="10" w:author="Filipe Marques Teixeira" w:date="2019-08-29T14:30:00Z">
        <w:r w:rsidDel="002B5B40">
          <w:rPr>
            <w:rFonts w:ascii="Abadi Extra Light" w:hAnsi="Abadi Extra Light"/>
            <w:lang w:val="en-US"/>
          </w:rPr>
          <w:delText xml:space="preserve"> Although particular aspects can be hardcoded, the web environment is mainly html and css</w:delText>
        </w:r>
        <w:r w:rsidDel="002B5B40">
          <w:rPr>
            <w:rStyle w:val="FootnoteReference"/>
            <w:rFonts w:ascii="Abadi Extra Light" w:hAnsi="Abadi Extra Light"/>
            <w:lang w:val="en-US"/>
          </w:rPr>
          <w:footnoteReference w:id="3"/>
        </w:r>
        <w:r w:rsidDel="002B5B40">
          <w:rPr>
            <w:rFonts w:ascii="Abadi Extra Light" w:hAnsi="Abadi Extra Light"/>
            <w:lang w:val="en-US"/>
          </w:rPr>
          <w:delText>.</w:delText>
        </w:r>
      </w:del>
    </w:p>
    <w:p w14:paraId="7080D7BB" w14:textId="77777777" w:rsidR="008238CE" w:rsidRDefault="008238CE" w:rsidP="008238CE">
      <w:pPr>
        <w:spacing w:line="276" w:lineRule="auto"/>
        <w:jc w:val="both"/>
        <w:rPr>
          <w:rFonts w:ascii="Abadi Extra Light" w:hAnsi="Abadi Extra Light"/>
          <w:lang w:val="en-US"/>
        </w:rPr>
      </w:pPr>
      <w:r>
        <w:rPr>
          <w:rFonts w:ascii="Abadi Extra Light" w:hAnsi="Abadi Extra Light"/>
          <w:lang w:val="en-US"/>
        </w:rPr>
        <w:t xml:space="preserve">Following the outcomes of the workshops, one of the main usability limitations centered around the lack of tool interactivity. More specifically, the vast majority of participants expressed the need of plotting radar diagrams as a function of their own desired station selections. In order to live up to these expectations, we had to rethink the way in which the radar diagrams were created. Whereas ggplot2 offers many interesting features, it does not allow for the kind of flexibility required. We therefore opted to go for an open-source </w:t>
      </w:r>
      <w:proofErr w:type="spellStart"/>
      <w:r>
        <w:rPr>
          <w:rFonts w:ascii="Abadi Extra Light" w:hAnsi="Abadi Extra Light"/>
          <w:lang w:val="en-US"/>
        </w:rPr>
        <w:t>javascript</w:t>
      </w:r>
      <w:proofErr w:type="spellEnd"/>
      <w:r>
        <w:rPr>
          <w:rFonts w:ascii="Abadi Extra Light" w:hAnsi="Abadi Extra Light"/>
          <w:lang w:val="en-US"/>
        </w:rPr>
        <w:t xml:space="preserve"> framework by using ‘Vue.js’, ‘</w:t>
      </w:r>
      <w:proofErr w:type="spellStart"/>
      <w:r>
        <w:rPr>
          <w:rFonts w:ascii="Abadi Extra Light" w:hAnsi="Abadi Extra Light"/>
          <w:lang w:val="en-US"/>
        </w:rPr>
        <w:t>Vuetify</w:t>
      </w:r>
      <w:proofErr w:type="spellEnd"/>
      <w:r>
        <w:rPr>
          <w:rFonts w:ascii="Abadi Extra Light" w:hAnsi="Abadi Extra Light"/>
          <w:lang w:val="en-US"/>
        </w:rPr>
        <w:t xml:space="preserve">’, and the </w:t>
      </w:r>
      <w:proofErr w:type="spellStart"/>
      <w:r>
        <w:rPr>
          <w:rFonts w:ascii="Abadi Extra Light" w:hAnsi="Abadi Extra Light"/>
          <w:lang w:val="en-US"/>
        </w:rPr>
        <w:t>javascript</w:t>
      </w:r>
      <w:proofErr w:type="spellEnd"/>
      <w:r>
        <w:rPr>
          <w:rFonts w:ascii="Abadi Extra Light" w:hAnsi="Abadi Extra Light"/>
          <w:lang w:val="en-US"/>
        </w:rPr>
        <w:t xml:space="preserve"> libraries ‘D3.js’ and ‘</w:t>
      </w:r>
      <w:proofErr w:type="spellStart"/>
      <w:r>
        <w:rPr>
          <w:rFonts w:ascii="Abadi Extra Light" w:hAnsi="Abadi Extra Light"/>
          <w:lang w:val="en-US"/>
        </w:rPr>
        <w:t>Highcharts</w:t>
      </w:r>
      <w:proofErr w:type="spellEnd"/>
      <w:r>
        <w:rPr>
          <w:rFonts w:ascii="Abadi Extra Light" w:hAnsi="Abadi Extra Light"/>
          <w:lang w:val="en-US"/>
        </w:rPr>
        <w:t xml:space="preserve">’. We designed the radar diagrams using D3.js and </w:t>
      </w:r>
      <w:proofErr w:type="spellStart"/>
      <w:r>
        <w:rPr>
          <w:rFonts w:ascii="Abadi Extra Light" w:hAnsi="Abadi Extra Light"/>
          <w:lang w:val="en-US"/>
        </w:rPr>
        <w:t>Highcharts</w:t>
      </w:r>
      <w:proofErr w:type="spellEnd"/>
      <w:r>
        <w:rPr>
          <w:rFonts w:ascii="Abadi Extra Light" w:hAnsi="Abadi Extra Light"/>
          <w:lang w:val="en-US"/>
        </w:rPr>
        <w:t xml:space="preserve"> by drawing on the ccs-styled ‘mode-pie’</w:t>
      </w:r>
      <w:r>
        <w:rPr>
          <w:rStyle w:val="FootnoteReference"/>
          <w:rFonts w:ascii="Abadi Extra Light" w:hAnsi="Abadi Extra Light"/>
          <w:lang w:val="en-US"/>
        </w:rPr>
        <w:footnoteReference w:id="4"/>
      </w:r>
      <w:r>
        <w:rPr>
          <w:rFonts w:ascii="Abadi Extra Light" w:hAnsi="Abadi Extra Light"/>
          <w:lang w:val="en-US"/>
        </w:rPr>
        <w:t xml:space="preserve"> (</w:t>
      </w:r>
      <w:proofErr w:type="spellStart"/>
      <w:r>
        <w:rPr>
          <w:rFonts w:ascii="Abadi Extra Light" w:hAnsi="Abadi Extra Light"/>
          <w:lang w:val="en-US"/>
        </w:rPr>
        <w:t>Highcharts</w:t>
      </w:r>
      <w:proofErr w:type="spellEnd"/>
      <w:r>
        <w:rPr>
          <w:rFonts w:ascii="Abadi Extra Light" w:hAnsi="Abadi Extra Light"/>
          <w:lang w:val="en-US"/>
        </w:rPr>
        <w:t xml:space="preserve"> and D3.js). The indicator graphs detailed in the previous section were generated drawing on the ‘spline with inverted axes’ template (also using </w:t>
      </w:r>
      <w:proofErr w:type="spellStart"/>
      <w:r>
        <w:rPr>
          <w:rFonts w:ascii="Abadi Extra Light" w:hAnsi="Abadi Extra Light"/>
          <w:lang w:val="en-US"/>
        </w:rPr>
        <w:t>Highcharts</w:t>
      </w:r>
      <w:proofErr w:type="spellEnd"/>
      <w:r>
        <w:rPr>
          <w:rFonts w:ascii="Abadi Extra Light" w:hAnsi="Abadi Extra Light"/>
          <w:lang w:val="en-US"/>
        </w:rPr>
        <w:t xml:space="preserve"> and D3.js). We are currently still figuring out how to include the reactive element into the calculations that allows dimension and indicator performance to be calculated on the fly relative to the selected group of stations. </w:t>
      </w:r>
    </w:p>
    <w:p w14:paraId="19E11DC4" w14:textId="3AE23C92" w:rsidR="008238CE" w:rsidRDefault="008238CE" w:rsidP="008238CE">
      <w:pPr>
        <w:spacing w:line="276" w:lineRule="auto"/>
        <w:jc w:val="both"/>
        <w:rPr>
          <w:rFonts w:ascii="Abadi Extra Light" w:hAnsi="Abadi Extra Light"/>
          <w:lang w:val="en-US"/>
        </w:rPr>
      </w:pPr>
      <w:r>
        <w:rPr>
          <w:rFonts w:ascii="Abadi Extra Light" w:hAnsi="Abadi Extra Light"/>
          <w:lang w:val="en-US"/>
        </w:rPr>
        <w:t xml:space="preserve">The move to a </w:t>
      </w:r>
      <w:proofErr w:type="spellStart"/>
      <w:r>
        <w:rPr>
          <w:rFonts w:ascii="Abadi Extra Light" w:hAnsi="Abadi Extra Light"/>
          <w:lang w:val="en-US"/>
        </w:rPr>
        <w:t>javascript</w:t>
      </w:r>
      <w:proofErr w:type="spellEnd"/>
      <w:r>
        <w:rPr>
          <w:rFonts w:ascii="Abadi Extra Light" w:hAnsi="Abadi Extra Light"/>
          <w:lang w:val="en-US"/>
        </w:rPr>
        <w:t xml:space="preserve"> framework at the same time addressed the reactivity and design limitations mentioned above. In terms of reactivity, a major advantage of using Vue.js is that all the calculations are performed on the side of the user, meaning that the server requirements are not too high</w:t>
      </w:r>
      <w:ins w:id="14" w:author="Filipe Marques Teixeira" w:date="2019-08-29T14:36:00Z">
        <w:r w:rsidR="002B5B40">
          <w:rPr>
            <w:rFonts w:ascii="Abadi Extra Light" w:hAnsi="Abadi Extra Light"/>
            <w:lang w:val="en-US"/>
          </w:rPr>
          <w:t>. Another advantage is that it is possible to have a fully reactive website, meaning that the content adapts automatically to the user’s device</w:t>
        </w:r>
      </w:ins>
      <w:ins w:id="15" w:author="Filipe Marques Teixeira" w:date="2019-08-29T14:37:00Z">
        <w:r w:rsidR="002B5B40">
          <w:rPr>
            <w:rFonts w:ascii="Abadi Extra Light" w:hAnsi="Abadi Extra Light"/>
            <w:lang w:val="en-US"/>
          </w:rPr>
          <w:t>, as well as it opens the door for a better interactivity between the user and the website.</w:t>
        </w:r>
      </w:ins>
      <w:del w:id="16" w:author="Filipe Marques Teixeira" w:date="2019-08-29T14:35:00Z">
        <w:r w:rsidDel="002B5B40">
          <w:rPr>
            <w:rFonts w:ascii="Abadi Extra Light" w:hAnsi="Abadi Extra Light"/>
            <w:lang w:val="en-US"/>
          </w:rPr>
          <w:delText xml:space="preserve">. </w:delText>
        </w:r>
      </w:del>
    </w:p>
    <w:p w14:paraId="6C3FB35B" w14:textId="77777777" w:rsidR="008238CE" w:rsidRDefault="008238CE" w:rsidP="008238CE">
      <w:pPr>
        <w:spacing w:line="276" w:lineRule="auto"/>
        <w:jc w:val="both"/>
        <w:rPr>
          <w:rFonts w:ascii="Abadi Extra Light" w:hAnsi="Abadi Extra Light"/>
          <w:lang w:val="en-US"/>
        </w:rPr>
      </w:pPr>
      <w:r>
        <w:rPr>
          <w:rFonts w:ascii="Abadi Extra Light" w:hAnsi="Abadi Extra Light"/>
          <w:lang w:val="en-US"/>
        </w:rPr>
        <w:lastRenderedPageBreak/>
        <w:t xml:space="preserve">By combining all of these features, we were able to create a more mature and scalable version of the tool: </w:t>
      </w:r>
      <w:proofErr w:type="spellStart"/>
      <w:r>
        <w:rPr>
          <w:rFonts w:ascii="Abadi Extra Light" w:hAnsi="Abadi Extra Light"/>
          <w:lang w:val="en-US"/>
        </w:rPr>
        <w:t>StationRadar</w:t>
      </w:r>
      <w:proofErr w:type="spellEnd"/>
      <w:r>
        <w:rPr>
          <w:rFonts w:ascii="Abadi Extra Light" w:hAnsi="Abadi Extra Light"/>
          <w:lang w:val="en-US"/>
        </w:rPr>
        <w:t xml:space="preserve"> 2.0. </w:t>
      </w:r>
    </w:p>
    <w:p w14:paraId="62D08B04" w14:textId="77777777" w:rsidR="0097036C" w:rsidRPr="008238CE" w:rsidRDefault="0097036C">
      <w:pPr>
        <w:rPr>
          <w:lang w:val="en-US"/>
        </w:rPr>
      </w:pPr>
    </w:p>
    <w:sectPr w:rsidR="0097036C" w:rsidRPr="008238C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18C85" w14:textId="77777777" w:rsidR="006A4585" w:rsidRDefault="006A4585" w:rsidP="008238CE">
      <w:pPr>
        <w:spacing w:after="0" w:line="240" w:lineRule="auto"/>
      </w:pPr>
      <w:r>
        <w:separator/>
      </w:r>
    </w:p>
  </w:endnote>
  <w:endnote w:type="continuationSeparator" w:id="0">
    <w:p w14:paraId="018BE182" w14:textId="77777777" w:rsidR="006A4585" w:rsidRDefault="006A4585" w:rsidP="00823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badi">
    <w:altName w:val="Calibri"/>
    <w:panose1 w:val="020B0604020202020204"/>
    <w:charset w:val="00"/>
    <w:family w:val="swiss"/>
    <w:pitch w:val="variable"/>
    <w:sig w:usb0="80000003" w:usb1="00000000" w:usb2="00000000" w:usb3="00000000" w:csb0="00000001" w:csb1="00000000"/>
  </w:font>
  <w:font w:name="Abadi Extra Light">
    <w:altName w:val="Calibri"/>
    <w:panose1 w:val="020B0604020202020204"/>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BE7DE" w14:textId="77777777" w:rsidR="006A4585" w:rsidRDefault="006A4585" w:rsidP="008238CE">
      <w:pPr>
        <w:spacing w:after="0" w:line="240" w:lineRule="auto"/>
      </w:pPr>
      <w:r>
        <w:separator/>
      </w:r>
    </w:p>
  </w:footnote>
  <w:footnote w:type="continuationSeparator" w:id="0">
    <w:p w14:paraId="4845AAA7" w14:textId="77777777" w:rsidR="006A4585" w:rsidRDefault="006A4585" w:rsidP="008238CE">
      <w:pPr>
        <w:spacing w:after="0" w:line="240" w:lineRule="auto"/>
      </w:pPr>
      <w:r>
        <w:continuationSeparator/>
      </w:r>
    </w:p>
  </w:footnote>
  <w:footnote w:id="1">
    <w:p w14:paraId="75D7704B" w14:textId="77777777" w:rsidR="008238CE" w:rsidRDefault="008238CE" w:rsidP="008238CE">
      <w:pPr>
        <w:pStyle w:val="FootnoteText"/>
        <w:rPr>
          <w:rFonts w:ascii="Abadi Extra Light" w:hAnsi="Abadi Extra Light"/>
          <w:sz w:val="18"/>
          <w:shd w:val="clear" w:color="auto" w:fill="FFF2CC" w:themeFill="accent4" w:themeFillTint="33"/>
          <w:lang w:val="en-US"/>
        </w:rPr>
      </w:pPr>
      <w:r w:rsidRPr="00352550">
        <w:rPr>
          <w:rStyle w:val="FootnoteReference"/>
          <w:rFonts w:ascii="Abadi Extra Light" w:hAnsi="Abadi Extra Light"/>
          <w:sz w:val="18"/>
        </w:rPr>
        <w:footnoteRef/>
      </w:r>
      <w:r w:rsidRPr="00352550">
        <w:rPr>
          <w:rFonts w:ascii="Abadi Extra Light" w:hAnsi="Abadi Extra Light"/>
          <w:sz w:val="18"/>
          <w:lang w:val="en-US"/>
        </w:rPr>
        <w:t xml:space="preserve"> In order to speed up the loading process, these layers were tiled using </w:t>
      </w:r>
      <w:r>
        <w:rPr>
          <w:rFonts w:ascii="Abadi Extra Light" w:hAnsi="Abadi Extra Light"/>
          <w:sz w:val="18"/>
          <w:lang w:val="en-US"/>
        </w:rPr>
        <w:t xml:space="preserve">the </w:t>
      </w:r>
      <w:r w:rsidRPr="00352550">
        <w:rPr>
          <w:rFonts w:ascii="Abadi Extra Light" w:hAnsi="Abadi Extra Light"/>
          <w:sz w:val="18"/>
          <w:lang w:val="en-US"/>
        </w:rPr>
        <w:t>QGIS</w:t>
      </w:r>
      <w:r>
        <w:rPr>
          <w:rFonts w:ascii="Abadi Extra Light" w:hAnsi="Abadi Extra Light"/>
          <w:sz w:val="18"/>
          <w:lang w:val="en-US"/>
        </w:rPr>
        <w:t xml:space="preserve"> plug-in </w:t>
      </w:r>
      <w:proofErr w:type="spellStart"/>
      <w:r>
        <w:rPr>
          <w:rFonts w:ascii="Abadi Extra Light" w:hAnsi="Abadi Extra Light"/>
          <w:sz w:val="18"/>
          <w:lang w:val="en-US"/>
        </w:rPr>
        <w:t>QTiles</w:t>
      </w:r>
      <w:proofErr w:type="spellEnd"/>
      <w:r w:rsidRPr="00352550">
        <w:rPr>
          <w:rFonts w:ascii="Abadi Extra Light" w:hAnsi="Abadi Extra Light"/>
          <w:sz w:val="18"/>
          <w:lang w:val="en-US"/>
        </w:rPr>
        <w:t xml:space="preserve">. </w:t>
      </w:r>
      <w:bookmarkStart w:id="0" w:name="_GoBack"/>
      <w:bookmarkEnd w:id="0"/>
    </w:p>
    <w:p w14:paraId="64FBD445" w14:textId="77777777" w:rsidR="008238CE" w:rsidRPr="00E525E2" w:rsidRDefault="008238CE" w:rsidP="008238CE">
      <w:pPr>
        <w:pStyle w:val="FootnoteText"/>
        <w:rPr>
          <w:rFonts w:ascii="Abadi Extra Light" w:hAnsi="Abadi Extra Light"/>
          <w:sz w:val="6"/>
          <w:szCs w:val="6"/>
          <w:lang w:val="en-US"/>
        </w:rPr>
      </w:pPr>
    </w:p>
  </w:footnote>
  <w:footnote w:id="2">
    <w:p w14:paraId="2C0B51FB" w14:textId="38AA061D" w:rsidR="008238CE" w:rsidRDefault="008238CE" w:rsidP="008238CE">
      <w:pPr>
        <w:pStyle w:val="FootnoteText"/>
        <w:shd w:val="clear" w:color="auto" w:fill="FFF2CC" w:themeFill="accent4" w:themeFillTint="33"/>
        <w:rPr>
          <w:rFonts w:ascii="Abadi Extra Light" w:hAnsi="Abadi Extra Light"/>
          <w:sz w:val="18"/>
          <w:lang w:val="en-US"/>
        </w:rPr>
      </w:pPr>
      <w:r w:rsidRPr="00E525E2">
        <w:rPr>
          <w:rStyle w:val="FootnoteReference"/>
          <w:rFonts w:ascii="Abadi Extra Light" w:hAnsi="Abadi Extra Light"/>
          <w:sz w:val="18"/>
        </w:rPr>
        <w:footnoteRef/>
      </w:r>
      <w:r w:rsidRPr="00E525E2">
        <w:rPr>
          <w:rFonts w:ascii="Abadi Extra Light" w:hAnsi="Abadi Extra Light"/>
          <w:sz w:val="18"/>
          <w:lang w:val="en-US"/>
        </w:rPr>
        <w:t xml:space="preserve"> The code for the</w:t>
      </w:r>
      <w:r>
        <w:rPr>
          <w:rFonts w:ascii="Abadi Extra Light" w:hAnsi="Abadi Extra Light"/>
          <w:sz w:val="18"/>
          <w:lang w:val="en-US"/>
        </w:rPr>
        <w:t>se tailored</w:t>
      </w:r>
      <w:r w:rsidRPr="00E525E2">
        <w:rPr>
          <w:rFonts w:ascii="Abadi Extra Light" w:hAnsi="Abadi Extra Light"/>
          <w:sz w:val="18"/>
          <w:lang w:val="en-US"/>
        </w:rPr>
        <w:t xml:space="preserve"> radar diagrams </w:t>
      </w:r>
      <w:r>
        <w:rPr>
          <w:rFonts w:ascii="Abadi Extra Light" w:hAnsi="Abadi Extra Light"/>
          <w:sz w:val="18"/>
          <w:lang w:val="en-US"/>
        </w:rPr>
        <w:t>is</w:t>
      </w:r>
      <w:r w:rsidRPr="00E525E2">
        <w:rPr>
          <w:rFonts w:ascii="Abadi Extra Light" w:hAnsi="Abadi Extra Light"/>
          <w:sz w:val="18"/>
          <w:lang w:val="en-US"/>
        </w:rPr>
        <w:t xml:space="preserve"> provided open-access at</w:t>
      </w:r>
      <w:r>
        <w:rPr>
          <w:rFonts w:ascii="Abadi Extra Light" w:hAnsi="Abadi Extra Light"/>
          <w:sz w:val="18"/>
          <w:lang w:val="en-US"/>
        </w:rPr>
        <w:t xml:space="preserve"> </w:t>
      </w:r>
      <w:ins w:id="1" w:author="Filipe Marques Teixeira" w:date="2019-08-29T15:15:00Z">
        <w:r w:rsidR="008F1822" w:rsidRPr="008F1822">
          <w:rPr>
            <w:rFonts w:ascii="Abadi Extra Light" w:hAnsi="Abadi Extra Light"/>
            <w:sz w:val="18"/>
            <w:lang w:val="en-US"/>
          </w:rPr>
          <w:t>https://github.com/FilipeamTeixeira/radardiagram</w:t>
        </w:r>
      </w:ins>
    </w:p>
    <w:p w14:paraId="4954C7C6" w14:textId="77777777" w:rsidR="008238CE" w:rsidRPr="00481305" w:rsidRDefault="008238CE" w:rsidP="008238CE">
      <w:pPr>
        <w:pStyle w:val="FootnoteText"/>
        <w:rPr>
          <w:rFonts w:ascii="Abadi Extra Light" w:hAnsi="Abadi Extra Light"/>
          <w:sz w:val="6"/>
          <w:szCs w:val="6"/>
          <w:lang w:val="en-US"/>
        </w:rPr>
      </w:pPr>
    </w:p>
  </w:footnote>
  <w:footnote w:id="3">
    <w:p w14:paraId="5480DC9B" w14:textId="77777777" w:rsidR="008238CE" w:rsidDel="002B5B40" w:rsidRDefault="008238CE" w:rsidP="008238CE">
      <w:pPr>
        <w:pStyle w:val="FootnoteText"/>
        <w:rPr>
          <w:del w:id="11" w:author="Filipe Marques Teixeira" w:date="2019-08-29T14:30:00Z"/>
          <w:rFonts w:ascii="Abadi Extra Light" w:hAnsi="Abadi Extra Light"/>
          <w:sz w:val="18"/>
          <w:lang w:val="en-US"/>
        </w:rPr>
      </w:pPr>
      <w:del w:id="12" w:author="Filipe Marques Teixeira" w:date="2019-08-29T14:30:00Z">
        <w:r w:rsidRPr="00481305" w:rsidDel="002B5B40">
          <w:rPr>
            <w:rStyle w:val="FootnoteReference"/>
            <w:rFonts w:ascii="Abadi Extra Light" w:hAnsi="Abadi Extra Light"/>
            <w:sz w:val="18"/>
          </w:rPr>
          <w:footnoteRef/>
        </w:r>
        <w:r w:rsidRPr="00481305" w:rsidDel="002B5B40">
          <w:rPr>
            <w:rFonts w:ascii="Abadi Extra Light" w:hAnsi="Abadi Extra Light"/>
            <w:sz w:val="18"/>
            <w:lang w:val="en-US"/>
          </w:rPr>
          <w:delText xml:space="preserve"> ‘Cascading style sheets’: (…)</w:delText>
        </w:r>
      </w:del>
    </w:p>
    <w:p w14:paraId="6E9C12CD" w14:textId="77777777" w:rsidR="008238CE" w:rsidRPr="00481305" w:rsidDel="002B5B40" w:rsidRDefault="008238CE" w:rsidP="008238CE">
      <w:pPr>
        <w:pStyle w:val="FootnoteText"/>
        <w:rPr>
          <w:del w:id="13" w:author="Filipe Marques Teixeira" w:date="2019-08-29T14:30:00Z"/>
          <w:rFonts w:ascii="Abadi Extra Light" w:hAnsi="Abadi Extra Light"/>
          <w:sz w:val="6"/>
          <w:szCs w:val="6"/>
          <w:lang w:val="en-US"/>
        </w:rPr>
      </w:pPr>
    </w:p>
  </w:footnote>
  <w:footnote w:id="4">
    <w:p w14:paraId="748A4346" w14:textId="77777777" w:rsidR="008238CE" w:rsidRPr="00352550" w:rsidRDefault="008238CE" w:rsidP="008238CE">
      <w:pPr>
        <w:pStyle w:val="FootnoteText"/>
        <w:rPr>
          <w:rFonts w:ascii="Abadi Extra Light" w:hAnsi="Abadi Extra Light"/>
          <w:sz w:val="18"/>
          <w:szCs w:val="18"/>
          <w:lang w:val="en-US"/>
        </w:rPr>
      </w:pPr>
      <w:r w:rsidRPr="004853F5">
        <w:rPr>
          <w:rStyle w:val="FootnoteReference"/>
          <w:rFonts w:ascii="Abadi Extra Light" w:hAnsi="Abadi Extra Light"/>
          <w:sz w:val="18"/>
          <w:szCs w:val="18"/>
        </w:rPr>
        <w:footnoteRef/>
      </w:r>
      <w:r w:rsidRPr="004853F5">
        <w:rPr>
          <w:rFonts w:ascii="Abadi Extra Light" w:hAnsi="Abadi Extra Light"/>
          <w:sz w:val="18"/>
          <w:szCs w:val="18"/>
          <w:lang w:val="en-US"/>
        </w:rPr>
        <w:t xml:space="preserve"> In </w:t>
      </w:r>
      <w:proofErr w:type="spellStart"/>
      <w:r w:rsidRPr="004853F5">
        <w:rPr>
          <w:rFonts w:ascii="Abadi Extra Light" w:hAnsi="Abadi Extra Light"/>
          <w:sz w:val="18"/>
          <w:szCs w:val="18"/>
          <w:lang w:val="en-US"/>
        </w:rPr>
        <w:t>chosing</w:t>
      </w:r>
      <w:proofErr w:type="spellEnd"/>
      <w:r w:rsidRPr="004853F5">
        <w:rPr>
          <w:rFonts w:ascii="Abadi Extra Light" w:hAnsi="Abadi Extra Light"/>
          <w:sz w:val="18"/>
          <w:szCs w:val="18"/>
          <w:lang w:val="en-US"/>
        </w:rPr>
        <w:t xml:space="preserve"> this type of visualization, we </w:t>
      </w:r>
      <w:r>
        <w:rPr>
          <w:rFonts w:ascii="Abadi Extra Light" w:hAnsi="Abadi Extra Light"/>
          <w:sz w:val="18"/>
          <w:szCs w:val="18"/>
          <w:lang w:val="en-US"/>
        </w:rPr>
        <w:t>were greatly inspired</w:t>
      </w:r>
      <w:r w:rsidRPr="004853F5">
        <w:rPr>
          <w:rFonts w:ascii="Abadi Extra Light" w:hAnsi="Abadi Extra Light"/>
          <w:sz w:val="18"/>
          <w:szCs w:val="18"/>
          <w:lang w:val="en-US"/>
        </w:rPr>
        <w:t xml:space="preserve"> by the Urban Mobility Index website by ‘Here’: https://urbanmobilityindex.here.com/.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lipe Marques Teixeira">
    <w15:presenceInfo w15:providerId="AD" w15:userId="S::filipe.marquesteixeira@ugent.be::d585fda2-36f8-4d10-8354-4c7be7d71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CE"/>
    <w:rsid w:val="002B5B40"/>
    <w:rsid w:val="006A4585"/>
    <w:rsid w:val="007562A3"/>
    <w:rsid w:val="007A3110"/>
    <w:rsid w:val="0081333E"/>
    <w:rsid w:val="008238CE"/>
    <w:rsid w:val="008E0E6F"/>
    <w:rsid w:val="008F1822"/>
    <w:rsid w:val="0097036C"/>
    <w:rsid w:val="00BD05A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7C70"/>
  <w15:chartTrackingRefBased/>
  <w15:docId w15:val="{8F9F09E7-6750-4385-9FE5-0D1E99AA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8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238CE"/>
    <w:pPr>
      <w:spacing w:after="0" w:line="240" w:lineRule="auto"/>
    </w:pPr>
    <w:rPr>
      <w:sz w:val="20"/>
      <w:szCs w:val="20"/>
    </w:rPr>
  </w:style>
  <w:style w:type="character" w:customStyle="1" w:styleId="FootnoteTextChar">
    <w:name w:val="Footnote Text Char"/>
    <w:basedOn w:val="DefaultParagraphFont"/>
    <w:link w:val="FootnoteText"/>
    <w:uiPriority w:val="99"/>
    <w:rsid w:val="008238CE"/>
    <w:rPr>
      <w:sz w:val="20"/>
      <w:szCs w:val="20"/>
    </w:rPr>
  </w:style>
  <w:style w:type="character" w:styleId="FootnoteReference">
    <w:name w:val="footnote reference"/>
    <w:basedOn w:val="DefaultParagraphFont"/>
    <w:uiPriority w:val="99"/>
    <w:semiHidden/>
    <w:unhideWhenUsed/>
    <w:rsid w:val="008238CE"/>
    <w:rPr>
      <w:vertAlign w:val="superscript"/>
    </w:rPr>
  </w:style>
  <w:style w:type="paragraph" w:styleId="BalloonText">
    <w:name w:val="Balloon Text"/>
    <w:basedOn w:val="Normal"/>
    <w:link w:val="BalloonTextChar"/>
    <w:uiPriority w:val="99"/>
    <w:semiHidden/>
    <w:unhideWhenUsed/>
    <w:rsid w:val="007A311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3110"/>
    <w:rPr>
      <w:rFonts w:ascii="Times New Roman" w:hAnsi="Times New Roman" w:cs="Times New Roman"/>
      <w:sz w:val="18"/>
      <w:szCs w:val="18"/>
    </w:rPr>
  </w:style>
  <w:style w:type="character" w:styleId="Hyperlink">
    <w:name w:val="Hyperlink"/>
    <w:basedOn w:val="DefaultParagraphFont"/>
    <w:uiPriority w:val="99"/>
    <w:unhideWhenUsed/>
    <w:rsid w:val="008F1822"/>
    <w:rPr>
      <w:color w:val="0563C1" w:themeColor="hyperlink"/>
      <w:u w:val="single"/>
    </w:rPr>
  </w:style>
  <w:style w:type="character" w:styleId="UnresolvedMention">
    <w:name w:val="Unresolved Mention"/>
    <w:basedOn w:val="DefaultParagraphFont"/>
    <w:uiPriority w:val="99"/>
    <w:semiHidden/>
    <w:unhideWhenUsed/>
    <w:rsid w:val="008F1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4BCF2-FAE6-3241-BDA3-3921075FA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3175</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Freke C</dc:creator>
  <cp:keywords/>
  <dc:description/>
  <cp:lastModifiedBy>Filipe Marques Teixeira</cp:lastModifiedBy>
  <cp:revision>3</cp:revision>
  <dcterms:created xsi:type="dcterms:W3CDTF">2019-08-29T12:37:00Z</dcterms:created>
  <dcterms:modified xsi:type="dcterms:W3CDTF">2019-08-29T13:15:00Z</dcterms:modified>
</cp:coreProperties>
</file>